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2D" w:rsidRDefault="0019454D">
      <w:r>
        <w:t>Alpha ESS Welcomes TESLA to the industry</w:t>
      </w:r>
    </w:p>
    <w:p w:rsidR="0019454D" w:rsidRDefault="0019454D"/>
    <w:p w:rsidR="001C0729" w:rsidRDefault="009874CF">
      <w:r>
        <w:t>Thanks to T</w:t>
      </w:r>
      <w:r w:rsidR="003B4715">
        <w:t>esla</w:t>
      </w:r>
      <w:r>
        <w:t>’</w:t>
      </w:r>
      <w:r w:rsidR="0019454D">
        <w:t>s unveiling of the Tesla Power</w:t>
      </w:r>
      <w:ins w:id="0" w:author="admin" w:date="2015-05-07T09:01:00Z">
        <w:r w:rsidR="0024194A">
          <w:t>W</w:t>
        </w:r>
      </w:ins>
      <w:del w:id="1" w:author="admin" w:date="2015-05-07T09:01:00Z">
        <w:r w:rsidR="0019454D" w:rsidDel="0024194A">
          <w:delText>w</w:delText>
        </w:r>
      </w:del>
      <w:r w:rsidR="0019454D">
        <w:t xml:space="preserve">all this week the spotlight has been firmly place onto the </w:t>
      </w:r>
      <w:r w:rsidR="00AB55C0">
        <w:t>domestic energy storage industry.</w:t>
      </w:r>
      <w:r w:rsidR="00EA158E">
        <w:t xml:space="preserve"> Back from exhibiting our own Energy Storage Systems at [insert exhibition name] it is refreshing to see that AlphaESS’s vision for the future of domestic power is mimicked</w:t>
      </w:r>
      <w:r w:rsidR="000B22A0">
        <w:t xml:space="preserve"> in a wider audience.</w:t>
      </w:r>
      <w:r w:rsidR="001C0729">
        <w:t xml:space="preserve"> </w:t>
      </w:r>
    </w:p>
    <w:p w:rsidR="001C0729" w:rsidRDefault="001C0729"/>
    <w:p w:rsidR="005029A5" w:rsidRDefault="005029A5">
      <w:r>
        <w:t>AlphaESS wel</w:t>
      </w:r>
      <w:r w:rsidR="001C0729">
        <w:t xml:space="preserve">comes newcomers to the industry. </w:t>
      </w:r>
      <w:r w:rsidR="000B22A0">
        <w:t xml:space="preserve">Growing awareness of Solar Energy Storage and its place in the household will only greater achieve our goals to create a future where millions can become energy independent. </w:t>
      </w:r>
      <w:r w:rsidR="0014389B">
        <w:t>AlphaESS en</w:t>
      </w:r>
      <w:r w:rsidR="001559C2">
        <w:t>visages the next generation of SmartH</w:t>
      </w:r>
      <w:r w:rsidR="0014389B">
        <w:t xml:space="preserve">omes to be </w:t>
      </w:r>
    </w:p>
    <w:p w:rsidR="0014389B" w:rsidRDefault="0014389B"/>
    <w:p w:rsidR="00E539DA" w:rsidRDefault="003B4715">
      <w:r>
        <w:t>Tesla</w:t>
      </w:r>
      <w:r w:rsidR="0014389B">
        <w:t xml:space="preserve">’s decision to diversify its range </w:t>
      </w:r>
      <w:r w:rsidR="001559C2">
        <w:t xml:space="preserve">away from the motor industry is strategically </w:t>
      </w:r>
      <w:r w:rsidR="00E539DA">
        <w:t>crucial</w:t>
      </w:r>
      <w:r w:rsidR="001559C2">
        <w:t>. The revenue gene</w:t>
      </w:r>
      <w:r>
        <w:t>rated by Tesla</w:t>
      </w:r>
      <w:r w:rsidR="001559C2">
        <w:t xml:space="preserve"> has been consistently high</w:t>
      </w:r>
      <w:r w:rsidR="00E539DA">
        <w:t xml:space="preserve"> since flotation in 2010</w:t>
      </w:r>
      <w:r w:rsidR="001559C2">
        <w:t xml:space="preserve"> </w:t>
      </w:r>
      <w:r w:rsidR="00E539DA">
        <w:t xml:space="preserve">however profit hasn’t reflected that. Large competition with </w:t>
      </w:r>
      <w:r w:rsidR="00E87751">
        <w:t>well-established</w:t>
      </w:r>
      <w:r w:rsidR="00E539DA">
        <w:t xml:space="preserve"> com</w:t>
      </w:r>
      <w:r w:rsidR="00E87751">
        <w:t>panies in the automotive arena and new self-generation incentives from the State of Californian likely contri</w:t>
      </w:r>
      <w:r>
        <w:t>buted to Tesla</w:t>
      </w:r>
      <w:r w:rsidR="00E87751">
        <w:t xml:space="preserve">’s impression that the energy storage industry is a short-term solution. </w:t>
      </w:r>
    </w:p>
    <w:p w:rsidR="00E87751" w:rsidRDefault="00E87751"/>
    <w:p w:rsidR="003B4715" w:rsidRDefault="00E87751">
      <w:r>
        <w:t xml:space="preserve">AlphaESS </w:t>
      </w:r>
      <w:r w:rsidR="000352AD">
        <w:t>has, since its inception in</w:t>
      </w:r>
      <w:r w:rsidR="000029CC">
        <w:t xml:space="preserve"> 2012, produced and distributed Energy Storage Solutions for Photovoltaic systems. Currently operating in Europe and Australia AlphaESS has built up a quality reputation with cu</w:t>
      </w:r>
      <w:r w:rsidR="003B4715">
        <w:t xml:space="preserve">stomers and within the industry being nominated for </w:t>
      </w:r>
      <w:ins w:id="2" w:author="admin" w:date="2015-05-07T09:32:00Z">
        <w:r w:rsidR="0023295C">
          <w:t>ees AWARD finalist before Intersolar Exhibition in Munich this June</w:t>
        </w:r>
      </w:ins>
      <w:del w:id="3" w:author="admin" w:date="2015-05-07T09:32:00Z">
        <w:r w:rsidR="003B4715" w:rsidDel="0023295C">
          <w:delText>[insert nomination here]</w:delText>
        </w:r>
      </w:del>
      <w:r w:rsidR="003B4715">
        <w:t xml:space="preserve">. As such at AlphaESS we feel qualified and obligated to comment on changes in the industry landscape. </w:t>
      </w:r>
    </w:p>
    <w:p w:rsidR="003B4715" w:rsidRDefault="003B4715"/>
    <w:p w:rsidR="003B4715" w:rsidRDefault="003B4715">
      <w:r>
        <w:t xml:space="preserve">At first look, the design of Tesla’s PowerWall is very appealing. With the use of high energy density batteries the PowerWall has been made very compact. The wall mount design </w:t>
      </w:r>
      <w:r w:rsidR="007B0A77">
        <w:t>offers obvious advantages in situations of limit</w:t>
      </w:r>
      <w:r w:rsidR="001B09EC">
        <w:t xml:space="preserve">ed floor space. </w:t>
      </w:r>
    </w:p>
    <w:p w:rsidR="001B09EC" w:rsidRDefault="001B09EC"/>
    <w:p w:rsidR="001B09EC" w:rsidRDefault="00B56E79">
      <w:r>
        <w:t>Electricity storage in a</w:t>
      </w:r>
      <w:r w:rsidR="001B09EC">
        <w:t>utomobile</w:t>
      </w:r>
      <w:r>
        <w:t>s</w:t>
      </w:r>
      <w:r w:rsidR="001B09EC">
        <w:t xml:space="preserve"> </w:t>
      </w:r>
      <w:r>
        <w:t>and</w:t>
      </w:r>
      <w:r w:rsidR="001B09EC">
        <w:t xml:space="preserve"> domestic storage</w:t>
      </w:r>
      <w:r>
        <w:t xml:space="preserve"> prioritises different aspects. Much more importance is given to both safety and lifetime in the domestic setting.</w:t>
      </w:r>
    </w:p>
    <w:p w:rsidR="00B56E79" w:rsidRDefault="00B56E79"/>
    <w:p w:rsidR="00B56E79" w:rsidRDefault="00B56E79">
      <w:r>
        <w:t xml:space="preserve">Safety: </w:t>
      </w:r>
    </w:p>
    <w:p w:rsidR="00B56E79" w:rsidRDefault="00B56E79">
      <w:r>
        <w:t xml:space="preserve">Having a storage system inside a home as </w:t>
      </w:r>
      <w:r w:rsidR="009764C2">
        <w:t>apposed</w:t>
      </w:r>
      <w:r>
        <w:t xml:space="preserve"> to in an automobile brings about a change in </w:t>
      </w:r>
      <w:r w:rsidR="009764C2">
        <w:t xml:space="preserve">user </w:t>
      </w:r>
      <w:r>
        <w:t xml:space="preserve">perspective. </w:t>
      </w:r>
      <w:r w:rsidR="009764C2">
        <w:t>In a home environment the user is not in a sense of alertness as with driving and is more reliant on a system functioning in a safe manner. Tesla’s use of Lithium NMC batteries in its PowerWall seems to stem from a design point of view. Lithium NMC batteries have a high energy density and therefore the PowerWall can be made more compact.</w:t>
      </w:r>
      <w:r w:rsidR="000F2EC2">
        <w:t xml:space="preserve"> The use of </w:t>
      </w:r>
      <w:r w:rsidR="009764C2">
        <w:t xml:space="preserve"> </w:t>
      </w:r>
      <w:r w:rsidR="000F2EC2">
        <w:t xml:space="preserve">Lithium NMC has been directly taken from the batteries used in Tesla cars simply for the reason of capacitance. </w:t>
      </w:r>
      <w:r w:rsidR="009764C2">
        <w:t>However</w:t>
      </w:r>
      <w:r w:rsidR="000F2EC2">
        <w:t xml:space="preserve"> in terms of safety </w:t>
      </w:r>
      <w:r w:rsidR="009764C2">
        <w:t>the use of Lithium NMC is considered</w:t>
      </w:r>
      <w:r w:rsidR="000F2EC2">
        <w:t xml:space="preserve"> to be less safe than other cell types namely, Lithium Iron Phosphate (LFP). Used in AlphaESS products LFP is considered the safest form of Lithium battery available a point for which AlphaESS sacrificed on </w:t>
      </w:r>
      <w:ins w:id="4" w:author="admin" w:date="2015-05-07T10:17:00Z">
        <w:r w:rsidR="00890D1E">
          <w:t>energy density,</w:t>
        </w:r>
      </w:ins>
      <w:ins w:id="5" w:author="admin" w:date="2015-05-07T10:18:00Z">
        <w:r w:rsidR="00890D1E">
          <w:t xml:space="preserve"> least important for </w:t>
        </w:r>
      </w:ins>
      <w:ins w:id="6" w:author="admin" w:date="2015-05-07T10:19:00Z">
        <w:r w:rsidR="00890D1E">
          <w:t>domestic</w:t>
        </w:r>
      </w:ins>
      <w:ins w:id="7" w:author="admin" w:date="2015-05-07T10:18:00Z">
        <w:r w:rsidR="00890D1E">
          <w:t xml:space="preserve"> </w:t>
        </w:r>
      </w:ins>
      <w:ins w:id="8" w:author="admin" w:date="2015-05-07T10:19:00Z">
        <w:r w:rsidR="00890D1E">
          <w:t>energy storage</w:t>
        </w:r>
      </w:ins>
      <w:ins w:id="9" w:author="admin" w:date="2015-05-07T10:17:00Z">
        <w:r w:rsidR="00890D1E">
          <w:t xml:space="preserve"> </w:t>
        </w:r>
      </w:ins>
      <w:del w:id="10" w:author="admin" w:date="2015-05-07T10:17:00Z">
        <w:r w:rsidR="000F2EC2" w:rsidDel="00890D1E">
          <w:delText>capacitance</w:delText>
        </w:r>
      </w:del>
      <w:r w:rsidR="000F2EC2">
        <w:t xml:space="preserve">. </w:t>
      </w:r>
    </w:p>
    <w:p w:rsidR="000F2EC2" w:rsidRDefault="000F2EC2"/>
    <w:p w:rsidR="000F2EC2" w:rsidRDefault="000F2EC2">
      <w:r>
        <w:lastRenderedPageBreak/>
        <w:t xml:space="preserve">Lifetime: </w:t>
      </w:r>
    </w:p>
    <w:p w:rsidR="00001587" w:rsidRDefault="000F2EC2">
      <w:pPr>
        <w:rPr>
          <w:ins w:id="11" w:author="admin" w:date="2015-05-07T11:30:00Z"/>
        </w:rPr>
      </w:pPr>
      <w:r>
        <w:t xml:space="preserve">The two aspects of lifetime are considered separately, </w:t>
      </w:r>
      <w:r w:rsidR="00CE18B6">
        <w:t>calendar</w:t>
      </w:r>
      <w:r>
        <w:t xml:space="preserve"> life and </w:t>
      </w:r>
      <w:r w:rsidR="00CE18B6">
        <w:t xml:space="preserve">cycle life. </w:t>
      </w:r>
      <w:r w:rsidR="00D763DB">
        <w:t>The upper end</w:t>
      </w:r>
      <w:r w:rsidR="00E87084">
        <w:t xml:space="preserve"> unit</w:t>
      </w:r>
      <w:r w:rsidR="00D763DB">
        <w:t xml:space="preserve"> 10 kW</w:t>
      </w:r>
      <w:r w:rsidR="00E87084">
        <w:t xml:space="preserve">h allows a continuous power discharge of 2 kW. Curiously low power considering the expected power usage of a home in evenings is more close to 3 kW. </w:t>
      </w:r>
      <w:ins w:id="12" w:author="admin" w:date="2015-05-07T11:32:00Z">
        <w:r w:rsidR="00F45365">
          <w:t>This application can be considered as a compromise of power to gain a longer cycle life, but the</w:t>
        </w:r>
      </w:ins>
      <w:ins w:id="13" w:author="admin" w:date="2015-05-07T10:41:00Z">
        <w:r w:rsidR="004E4DC2">
          <w:t xml:space="preserve"> battery can’t </w:t>
        </w:r>
      </w:ins>
      <w:ins w:id="14" w:author="admin" w:date="2015-05-07T10:53:00Z">
        <w:r w:rsidR="002A267B">
          <w:t xml:space="preserve">discharge </w:t>
        </w:r>
      </w:ins>
      <w:ins w:id="15" w:author="admin" w:date="2015-05-07T10:56:00Z">
        <w:r w:rsidR="002A267B">
          <w:t xml:space="preserve">enough energy that could have supported the load. </w:t>
        </w:r>
      </w:ins>
      <w:r w:rsidR="00E87084">
        <w:t xml:space="preserve">This would </w:t>
      </w:r>
      <w:del w:id="16" w:author="admin" w:date="2015-05-07T10:37:00Z">
        <w:r w:rsidR="00E87084" w:rsidDel="00066587">
          <w:delText>require the system to discharge at peak discharge rates for extended periods reducing the lifecycle of the cells</w:delText>
        </w:r>
      </w:del>
      <w:ins w:id="17" w:author="admin" w:date="2015-05-07T10:39:00Z">
        <w:r w:rsidR="002A267B">
          <w:t xml:space="preserve">greatly reduce the </w:t>
        </w:r>
      </w:ins>
      <w:ins w:id="18" w:author="admin" w:date="2015-05-07T11:27:00Z">
        <w:r w:rsidR="00001587">
          <w:t xml:space="preserve">system </w:t>
        </w:r>
      </w:ins>
      <w:ins w:id="19" w:author="admin" w:date="2015-05-07T10:39:00Z">
        <w:r w:rsidR="002A267B">
          <w:t>revenue</w:t>
        </w:r>
      </w:ins>
      <w:ins w:id="20" w:author="admin" w:date="2015-05-07T11:31:00Z">
        <w:r w:rsidR="00F45365">
          <w:t xml:space="preserve"> </w:t>
        </w:r>
        <w:r w:rsidR="00F45365" w:rsidRPr="00F45365">
          <w:t>becau</w:t>
        </w:r>
        <w:r w:rsidR="00F45365">
          <w:t>se the loss overweighs the gain</w:t>
        </w:r>
      </w:ins>
      <w:ins w:id="21" w:author="admin" w:date="2015-05-07T11:28:00Z">
        <w:r w:rsidR="00001587">
          <w:t>.</w:t>
        </w:r>
      </w:ins>
      <w:ins w:id="22" w:author="admin" w:date="2015-05-07T10:39:00Z">
        <w:r w:rsidR="002A267B">
          <w:t xml:space="preserve"> </w:t>
        </w:r>
      </w:ins>
      <w:del w:id="23" w:author="admin" w:date="2015-05-07T11:28:00Z">
        <w:r w:rsidR="00E87084" w:rsidDel="00001587">
          <w:delText>.</w:delText>
        </w:r>
      </w:del>
      <w:del w:id="24" w:author="admin" w:date="2015-05-07T11:30:00Z">
        <w:r w:rsidR="00E87084" w:rsidDel="00F45365">
          <w:delText xml:space="preserve"> </w:delText>
        </w:r>
      </w:del>
    </w:p>
    <w:p w:rsidR="00E87084" w:rsidRDefault="00E87084">
      <w:del w:id="25" w:author="admin" w:date="2015-05-07T11:30:00Z">
        <w:r w:rsidDel="00001587">
          <w:br/>
        </w:r>
      </w:del>
    </w:p>
    <w:p w:rsidR="00E87084" w:rsidRDefault="00E87084">
      <w:r>
        <w:t xml:space="preserve">With respect to calendar life of the batteries used, the choice of </w:t>
      </w:r>
      <w:r w:rsidRPr="00E87084">
        <w:t>18650</w:t>
      </w:r>
      <w:r>
        <w:t xml:space="preserve"> batteries seems again from a design perspective, logical, however when </w:t>
      </w:r>
      <w:r w:rsidR="0010392F">
        <w:t xml:space="preserve">considering </w:t>
      </w:r>
      <w:r w:rsidR="0010392F" w:rsidRPr="0010392F">
        <w:t>18650</w:t>
      </w:r>
      <w:r w:rsidR="0010392F">
        <w:t xml:space="preserve"> Lithium NMC give a maximum of 10 Wh energy units then this requires more than 1000 batteries per unit, decreasing reliability. Individually these cells will have a long lifetime but even then a claimed 10 years from Tesla seems very ambitious. </w:t>
      </w:r>
    </w:p>
    <w:p w:rsidR="00E87751" w:rsidRDefault="00E87751"/>
    <w:p w:rsidR="00504834" w:rsidRDefault="00504834">
      <w:r>
        <w:t>End user considerations:</w:t>
      </w:r>
    </w:p>
    <w:p w:rsidR="00504834" w:rsidRDefault="00504834"/>
    <w:p w:rsidR="0010392F" w:rsidRDefault="0010392F">
      <w:r>
        <w:t xml:space="preserve">Taking customer needs into account </w:t>
      </w:r>
      <w:moveFromRangeStart w:id="26" w:author="admin" w:date="2015-05-11T19:18:00Z" w:name="move419135211"/>
      <w:moveFrom w:id="27" w:author="admin" w:date="2015-05-11T19:18:00Z">
        <w:r w:rsidDel="00AF034E">
          <w:t xml:space="preserve">AlphaESS uses a modular design by collaborating modules of 2.5 or 3.5 kWh modules housed in one unit. This gives great flexibility to the end user and allows bespoke fitting to the needs in different households. </w:t>
        </w:r>
      </w:moveFrom>
      <w:moveFromRangeEnd w:id="26"/>
      <w:r>
        <w:t xml:space="preserve">Tesla have </w:t>
      </w:r>
      <w:ins w:id="28" w:author="admin" w:date="2015-05-11T19:16:00Z">
        <w:r w:rsidR="00AF034E">
          <w:t>chosen</w:t>
        </w:r>
      </w:ins>
      <w:del w:id="29" w:author="admin" w:date="2015-05-11T19:16:00Z">
        <w:r w:rsidDel="00AF034E">
          <w:delText>mimicked</w:delText>
        </w:r>
      </w:del>
      <w:ins w:id="30" w:author="admin" w:date="2015-05-11T19:17:00Z">
        <w:r w:rsidR="00AF034E">
          <w:t xml:space="preserve"> a</w:t>
        </w:r>
      </w:ins>
      <w:del w:id="31" w:author="admin" w:date="2015-05-11T19:17:00Z">
        <w:r w:rsidDel="00AF034E">
          <w:delText xml:space="preserve"> </w:delText>
        </w:r>
      </w:del>
      <w:del w:id="32" w:author="admin" w:date="2015-05-11T19:16:00Z">
        <w:r w:rsidDel="00AF034E">
          <w:delText>this</w:delText>
        </w:r>
      </w:del>
      <w:r>
        <w:t xml:space="preserve"> design in terms of modulation but have decided</w:t>
      </w:r>
      <w:r w:rsidR="00504834">
        <w:t xml:space="preserve"> to use modules of 7 or 10 </w:t>
      </w:r>
      <w:del w:id="33" w:author="admin" w:date="2015-05-11T19:14:00Z">
        <w:r w:rsidR="00504834" w:rsidDel="00AF034E">
          <w:delText xml:space="preserve"> </w:delText>
        </w:r>
      </w:del>
      <w:r w:rsidR="00504834">
        <w:t xml:space="preserve">kWh. </w:t>
      </w:r>
      <w:ins w:id="34" w:author="admin" w:date="2015-05-11T19:17:00Z">
        <w:r w:rsidR="00AF034E">
          <w:t xml:space="preserve">Randomly </w:t>
        </w:r>
      </w:ins>
      <w:ins w:id="35" w:author="admin" w:date="2015-05-11T19:15:00Z">
        <w:r w:rsidR="00AF034E">
          <w:t>taking UK for example, w</w:t>
        </w:r>
      </w:ins>
      <w:del w:id="36" w:author="admin" w:date="2015-05-11T19:15:00Z">
        <w:r w:rsidR="00504834" w:rsidDel="00AF034E">
          <w:delText>W</w:delText>
        </w:r>
      </w:del>
      <w:r>
        <w:t>hen the average household consumes near 14.5 kWh per day</w:t>
      </w:r>
      <w:ins w:id="37" w:author="admin" w:date="2015-05-11T19:15:00Z">
        <w:r w:rsidR="00AF034E">
          <w:rPr>
            <w:rFonts w:eastAsia="宋体"/>
            <w:lang w:eastAsia="zh-CN"/>
          </w:rPr>
          <w:t>,</w:t>
        </w:r>
      </w:ins>
      <w:del w:id="38" w:author="admin" w:date="2015-05-11T19:15:00Z">
        <w:r w:rsidDel="00AF034E">
          <w:delText xml:space="preserve"> [this is uk average choose region accordingly]</w:delText>
        </w:r>
      </w:del>
      <w:r>
        <w:t xml:space="preserve"> increase storage in such larg</w:t>
      </w:r>
      <w:r w:rsidR="00504834">
        <w:t xml:space="preserve">e steps becomes impractical and inflexible. </w:t>
      </w:r>
      <w:bookmarkStart w:id="39" w:name="_GoBack"/>
      <w:bookmarkEnd w:id="39"/>
      <w:moveToRangeStart w:id="40" w:author="admin" w:date="2015-05-11T19:18:00Z" w:name="move419135211"/>
      <w:moveTo w:id="41" w:author="admin" w:date="2015-05-11T19:18:00Z">
        <w:r w:rsidR="00752115">
          <w:t>AlphaESS uses a modular design by collaborating modules of 2.5 or 3.5 kWh modules housed in one unit. This gives great flexibility to the end user and allows bespoke fitting to the needs in different households.</w:t>
        </w:r>
      </w:moveTo>
      <w:moveToRangeEnd w:id="40"/>
    </w:p>
    <w:p w:rsidR="00E87751" w:rsidRDefault="00E87751"/>
    <w:p w:rsidR="00224D9A" w:rsidRDefault="00504834">
      <w:r>
        <w:t>Modules need to act as one unit once installed, a master modular needs to be assigned to the system by means of</w:t>
      </w:r>
      <w:r w:rsidR="00224D9A">
        <w:t xml:space="preserve"> an energy management system a system al</w:t>
      </w:r>
      <w:r>
        <w:t>s</w:t>
      </w:r>
      <w:r w:rsidR="00224D9A">
        <w:t xml:space="preserve">o </w:t>
      </w:r>
      <w:r>
        <w:t xml:space="preserve">used to view performance of the unit as a whole. AlphaESS </w:t>
      </w:r>
      <w:r w:rsidR="000E33E0">
        <w:t>has developed a web enabled energy management system with LCD touch screen. The system</w:t>
      </w:r>
      <w:r>
        <w:t xml:space="preserve"> allows remote monitoring of operation </w:t>
      </w:r>
      <w:r w:rsidR="000E33E0">
        <w:t>optimising</w:t>
      </w:r>
      <w:r>
        <w:t xml:space="preserve"> effectiv</w:t>
      </w:r>
      <w:r w:rsidR="000E33E0">
        <w:t>eness of the photovoltaics. The</w:t>
      </w:r>
      <w:r>
        <w:t xml:space="preserve"> energy management system acts as the nerve centre of the system whereby it automatically assigns master module, can identify and predict peak usage and </w:t>
      </w:r>
      <w:r w:rsidR="00224D9A">
        <w:t xml:space="preserve">identify problems that arise. </w:t>
      </w:r>
      <w:r w:rsidR="000E33E0">
        <w:t xml:space="preserve">Master modules assignment and problem identification can be done remotely, reducing the need for engineer callout. Peak usage can be predicted by big data collection from many units and this can be then used to feed power back to the grid a high demand times and therefore increase profitability for the user. </w:t>
      </w:r>
    </w:p>
    <w:p w:rsidR="000E33E0" w:rsidRDefault="000E33E0"/>
    <w:p w:rsidR="000E33E0" w:rsidRDefault="000E33E0"/>
    <w:p w:rsidR="00224D9A" w:rsidRDefault="00224D9A"/>
    <w:p w:rsidR="00224D9A" w:rsidRDefault="00224D9A">
      <w:r>
        <w:t xml:space="preserve">Tesla’s arrival in the industry is seen as a positive move for the whole industry, bringing awareness and ability to impact public opinion is something to be admired. We at AlphaESS are proud that our vision for the future can be shared by so many and that this new spotlight will attract new talents, drive growth and allow our vision to become reality. </w:t>
      </w:r>
    </w:p>
    <w:sectPr w:rsidR="00224D9A" w:rsidSect="00A132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246" w:rsidRDefault="00734246" w:rsidP="00CA4282">
      <w:r>
        <w:separator/>
      </w:r>
    </w:p>
  </w:endnote>
  <w:endnote w:type="continuationSeparator" w:id="0">
    <w:p w:rsidR="00734246" w:rsidRDefault="00734246" w:rsidP="00CA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246" w:rsidRDefault="00734246" w:rsidP="00CA4282">
      <w:r>
        <w:separator/>
      </w:r>
    </w:p>
  </w:footnote>
  <w:footnote w:type="continuationSeparator" w:id="0">
    <w:p w:rsidR="00734246" w:rsidRDefault="00734246" w:rsidP="00CA428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4D"/>
    <w:rsid w:val="00001587"/>
    <w:rsid w:val="000029CC"/>
    <w:rsid w:val="00011A50"/>
    <w:rsid w:val="000352AD"/>
    <w:rsid w:val="00066587"/>
    <w:rsid w:val="000B22A0"/>
    <w:rsid w:val="000E33E0"/>
    <w:rsid w:val="000F2EC2"/>
    <w:rsid w:val="0010392F"/>
    <w:rsid w:val="0014389B"/>
    <w:rsid w:val="001559C2"/>
    <w:rsid w:val="0019454D"/>
    <w:rsid w:val="001B09EC"/>
    <w:rsid w:val="001C0729"/>
    <w:rsid w:val="00224D9A"/>
    <w:rsid w:val="0023295C"/>
    <w:rsid w:val="0024194A"/>
    <w:rsid w:val="002A267B"/>
    <w:rsid w:val="003B4715"/>
    <w:rsid w:val="004E4DC2"/>
    <w:rsid w:val="005029A5"/>
    <w:rsid w:val="00504834"/>
    <w:rsid w:val="00607E85"/>
    <w:rsid w:val="00734246"/>
    <w:rsid w:val="00752115"/>
    <w:rsid w:val="007B0A77"/>
    <w:rsid w:val="00890D1E"/>
    <w:rsid w:val="009764C2"/>
    <w:rsid w:val="009874CF"/>
    <w:rsid w:val="00A1322D"/>
    <w:rsid w:val="00AB55C0"/>
    <w:rsid w:val="00AF034E"/>
    <w:rsid w:val="00B56E79"/>
    <w:rsid w:val="00CA4282"/>
    <w:rsid w:val="00CE18B6"/>
    <w:rsid w:val="00D763DB"/>
    <w:rsid w:val="00E539DA"/>
    <w:rsid w:val="00E87084"/>
    <w:rsid w:val="00E87751"/>
    <w:rsid w:val="00EA158E"/>
    <w:rsid w:val="00F453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DF5FE847-49F0-4B82-A5E7-97A31FEF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2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282"/>
    <w:rPr>
      <w:sz w:val="18"/>
      <w:szCs w:val="18"/>
    </w:rPr>
  </w:style>
  <w:style w:type="paragraph" w:styleId="a4">
    <w:name w:val="footer"/>
    <w:basedOn w:val="a"/>
    <w:link w:val="Char0"/>
    <w:uiPriority w:val="99"/>
    <w:unhideWhenUsed/>
    <w:rsid w:val="00CA4282"/>
    <w:pPr>
      <w:tabs>
        <w:tab w:val="center" w:pos="4153"/>
        <w:tab w:val="right" w:pos="8306"/>
      </w:tabs>
      <w:snapToGrid w:val="0"/>
    </w:pPr>
    <w:rPr>
      <w:sz w:val="18"/>
      <w:szCs w:val="18"/>
    </w:rPr>
  </w:style>
  <w:style w:type="character" w:customStyle="1" w:styleId="Char0">
    <w:name w:val="页脚 Char"/>
    <w:basedOn w:val="a0"/>
    <w:link w:val="a4"/>
    <w:uiPriority w:val="99"/>
    <w:rsid w:val="00CA4282"/>
    <w:rPr>
      <w:sz w:val="18"/>
      <w:szCs w:val="18"/>
    </w:rPr>
  </w:style>
  <w:style w:type="paragraph" w:styleId="a5">
    <w:name w:val="Balloon Text"/>
    <w:basedOn w:val="a"/>
    <w:link w:val="Char1"/>
    <w:uiPriority w:val="99"/>
    <w:semiHidden/>
    <w:unhideWhenUsed/>
    <w:rsid w:val="00752115"/>
    <w:rPr>
      <w:sz w:val="18"/>
      <w:szCs w:val="18"/>
    </w:rPr>
  </w:style>
  <w:style w:type="character" w:customStyle="1" w:styleId="Char1">
    <w:name w:val="批注框文本 Char"/>
    <w:basedOn w:val="a0"/>
    <w:link w:val="a5"/>
    <w:uiPriority w:val="99"/>
    <w:semiHidden/>
    <w:rsid w:val="007521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Pain</dc:creator>
  <cp:keywords/>
  <dc:description/>
  <cp:lastModifiedBy>admin</cp:lastModifiedBy>
  <cp:revision>5</cp:revision>
  <dcterms:created xsi:type="dcterms:W3CDTF">2015-05-07T03:34:00Z</dcterms:created>
  <dcterms:modified xsi:type="dcterms:W3CDTF">2015-05-11T11:18:00Z</dcterms:modified>
</cp:coreProperties>
</file>